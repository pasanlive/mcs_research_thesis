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59" w:rsidRDefault="00500C59">
      <w:pPr>
        <w:pStyle w:val="Title"/>
        <w:rPr>
          <w:b/>
          <w:lang w:val="en-GB"/>
        </w:rPr>
      </w:pPr>
    </w:p>
    <w:p w:rsidR="00DD4A05" w:rsidRDefault="00DD4A05" w:rsidP="00F75DAC">
      <w:pPr>
        <w:rPr>
          <w:b/>
          <w:bCs/>
          <w:sz w:val="28"/>
          <w:szCs w:val="28"/>
          <w:lang w:val="fr-FR"/>
        </w:rPr>
      </w:pPr>
    </w:p>
    <w:p w:rsidR="00F75DAC" w:rsidRPr="005575DD" w:rsidRDefault="004F7CB7" w:rsidP="00B2402C">
      <w:pPr>
        <w:pStyle w:val="Heading2"/>
        <w:rPr>
          <w:lang w:val="fr-FR"/>
        </w:rPr>
      </w:pPr>
      <w:r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33.4pt;margin-top:-25.6pt;width:45pt;height:694.45pt;z-index:1">
            <v:textbox style="layout-flow:vertical-ideographic;mso-next-textbox:#_x0000_s1059">
              <w:txbxContent>
                <w:p w:rsidR="002E23E3" w:rsidRPr="003F06F9" w:rsidRDefault="002E23E3" w:rsidP="00F75DAC">
                  <w:pPr>
                    <w:ind w:firstLine="120"/>
                    <w:rPr>
                      <w:b/>
                      <w:bCs/>
                      <w:sz w:val="36"/>
                      <w:szCs w:val="36"/>
                    </w:rPr>
                  </w:pPr>
                  <w:r w:rsidRPr="003F06F9">
                    <w:rPr>
                      <w:b/>
                      <w:bCs/>
                      <w:sz w:val="36"/>
                      <w:szCs w:val="36"/>
                    </w:rPr>
                    <w:t xml:space="preserve">  201</w:t>
                  </w:r>
                  <w:r w:rsidR="00E0498E" w:rsidRPr="003F06F9">
                    <w:rPr>
                      <w:b/>
                      <w:bCs/>
                      <w:sz w:val="36"/>
                      <w:szCs w:val="36"/>
                    </w:rPr>
                    <w:t>5</w:t>
                  </w:r>
                  <w:r w:rsidRPr="003F06F9">
                    <w:rPr>
                      <w:b/>
                      <w:bCs/>
                      <w:sz w:val="36"/>
                      <w:szCs w:val="36"/>
                    </w:rPr>
                    <w:t xml:space="preserve">         The Degree of Master of  </w:t>
                  </w:r>
                  <w:r w:rsidR="009D7BC4" w:rsidRPr="003F06F9">
                    <w:rPr>
                      <w:b/>
                      <w:bCs/>
                      <w:sz w:val="36"/>
                      <w:szCs w:val="36"/>
                    </w:rPr>
                    <w:t>Computer Science</w:t>
                  </w:r>
                  <w:r w:rsidRPr="003F06F9">
                    <w:rPr>
                      <w:b/>
                      <w:bCs/>
                      <w:sz w:val="36"/>
                      <w:szCs w:val="36"/>
                    </w:rPr>
                    <w:t xml:space="preserve">          </w:t>
                  </w:r>
                  <w:r w:rsidR="009D7BC4" w:rsidRPr="003F06F9">
                    <w:rPr>
                      <w:b/>
                      <w:bCs/>
                      <w:sz w:val="36"/>
                      <w:szCs w:val="36"/>
                    </w:rPr>
                    <w:t xml:space="preserve">  </w:t>
                  </w:r>
                  <w:r w:rsidR="003F06F9" w:rsidRPr="003F06F9">
                    <w:rPr>
                      <w:b/>
                      <w:bCs/>
                      <w:sz w:val="36"/>
                      <w:szCs w:val="36"/>
                    </w:rPr>
                    <w:t>W.A.Pasan Buddhika</w:t>
                  </w:r>
                  <w:r w:rsidRPr="003F06F9">
                    <w:rPr>
                      <w:b/>
                      <w:bCs/>
                      <w:sz w:val="36"/>
                      <w:szCs w:val="36"/>
                    </w:rPr>
                    <w:t xml:space="preserve">   </w:t>
                  </w:r>
                </w:p>
                <w:p w:rsidR="002E23E3" w:rsidRPr="003F06F9" w:rsidRDefault="002E23E3" w:rsidP="00F75DAC">
                  <w:pPr>
                    <w:ind w:firstLine="120"/>
                    <w:rPr>
                      <w:sz w:val="20"/>
                      <w:szCs w:val="16"/>
                    </w:rPr>
                  </w:pPr>
                </w:p>
                <w:p w:rsidR="002E23E3" w:rsidRPr="003F06F9" w:rsidRDefault="002E23E3" w:rsidP="00F75DAC">
                  <w:pPr>
                    <w:ind w:firstLine="120"/>
                    <w:rPr>
                      <w:sz w:val="20"/>
                      <w:szCs w:val="16"/>
                    </w:rPr>
                  </w:pPr>
                  <w:r w:rsidRPr="003F06F9">
                    <w:rPr>
                      <w:sz w:val="20"/>
                      <w:szCs w:val="16"/>
                    </w:rPr>
                    <w:t xml:space="preserve">  </w:t>
                  </w:r>
                </w:p>
                <w:p w:rsidR="002E23E3" w:rsidRPr="003F06F9" w:rsidRDefault="002E23E3" w:rsidP="00F75DAC">
                  <w:pPr>
                    <w:ind w:firstLine="120"/>
                    <w:rPr>
                      <w:sz w:val="20"/>
                      <w:szCs w:val="16"/>
                    </w:rPr>
                  </w:pPr>
                </w:p>
                <w:p w:rsidR="002E23E3" w:rsidRPr="003F06F9" w:rsidRDefault="002E23E3" w:rsidP="00F75DAC">
                  <w:pPr>
                    <w:ind w:firstLine="120"/>
                    <w:rPr>
                      <w:sz w:val="20"/>
                      <w:szCs w:val="16"/>
                    </w:rPr>
                  </w:pPr>
                  <w:r w:rsidRPr="003F06F9">
                    <w:rPr>
                      <w:sz w:val="20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F75DAC" w:rsidRDefault="00F75DAC" w:rsidP="00F75DAC">
      <w:pPr>
        <w:ind w:firstLine="120"/>
        <w:rPr>
          <w:b/>
          <w:bCs/>
          <w:sz w:val="28"/>
          <w:szCs w:val="28"/>
        </w:rPr>
      </w:pPr>
    </w:p>
    <w:p w:rsidR="00F75DAC" w:rsidRDefault="00F75DAC" w:rsidP="00F75DAC">
      <w:pPr>
        <w:ind w:firstLine="120"/>
        <w:rPr>
          <w:b/>
          <w:bCs/>
          <w:sz w:val="28"/>
          <w:szCs w:val="28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  <w:bookmarkStart w:id="0" w:name="_GoBack"/>
      <w:bookmarkEnd w:id="0"/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F75DAC" w:rsidRPr="005575DD" w:rsidRDefault="00F75DAC" w:rsidP="00F75DAC">
      <w:pPr>
        <w:ind w:firstLine="120"/>
        <w:rPr>
          <w:b/>
          <w:bCs/>
          <w:sz w:val="40"/>
          <w:szCs w:val="40"/>
          <w:lang w:val="fr-FR"/>
        </w:rPr>
      </w:pPr>
    </w:p>
    <w:p w:rsidR="00977C47" w:rsidRDefault="00977C47" w:rsidP="00977C47">
      <w:pPr>
        <w:rPr>
          <w:b/>
          <w:bCs/>
          <w:sz w:val="40"/>
          <w:szCs w:val="40"/>
          <w:lang w:val="fr-FR"/>
        </w:rPr>
      </w:pPr>
    </w:p>
    <w:p w:rsidR="00A07735" w:rsidRPr="0063249A" w:rsidRDefault="00A07735" w:rsidP="00882159">
      <w:pPr>
        <w:pStyle w:val="NormalWeb"/>
        <w:numPr>
          <w:ins w:id="1" w:author="arw" w:date="2004-06-02T22:59:00Z"/>
        </w:numPr>
      </w:pPr>
    </w:p>
    <w:sectPr w:rsidR="00A07735" w:rsidRPr="0063249A" w:rsidSect="004505F2">
      <w:footerReference w:type="default" r:id="rId9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CB7" w:rsidRDefault="004F7CB7">
      <w:r>
        <w:separator/>
      </w:r>
    </w:p>
  </w:endnote>
  <w:endnote w:type="continuationSeparator" w:id="0">
    <w:p w:rsidR="004F7CB7" w:rsidRDefault="004F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3E3" w:rsidRDefault="000B0BE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7CB7">
      <w:rPr>
        <w:noProof/>
      </w:rPr>
      <w:t>1</w:t>
    </w:r>
    <w:r>
      <w:rPr>
        <w:noProof/>
      </w:rPr>
      <w:fldChar w:fldCharType="end"/>
    </w:r>
    <w:r w:rsidR="002E23E3">
      <w:t xml:space="preserve"> | </w:t>
    </w:r>
    <w:r w:rsidR="002E23E3">
      <w:rPr>
        <w:color w:val="7F7F7F"/>
        <w:spacing w:val="60"/>
      </w:rPr>
      <w:t>Page</w:t>
    </w:r>
  </w:p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CB7" w:rsidRDefault="004F7CB7">
      <w:r>
        <w:separator/>
      </w:r>
    </w:p>
  </w:footnote>
  <w:footnote w:type="continuationSeparator" w:id="0">
    <w:p w:rsidR="004F7CB7" w:rsidRDefault="004F7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0BEE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77BDD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3F06F9"/>
    <w:rsid w:val="00403917"/>
    <w:rsid w:val="0042575D"/>
    <w:rsid w:val="0042622C"/>
    <w:rsid w:val="0043111D"/>
    <w:rsid w:val="004327DB"/>
    <w:rsid w:val="004342DF"/>
    <w:rsid w:val="00434770"/>
    <w:rsid w:val="0043581F"/>
    <w:rsid w:val="00436310"/>
    <w:rsid w:val="00443A6F"/>
    <w:rsid w:val="004505F2"/>
    <w:rsid w:val="00450B89"/>
    <w:rsid w:val="00455094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C61DC"/>
    <w:rsid w:val="004D2277"/>
    <w:rsid w:val="004E219D"/>
    <w:rsid w:val="004E61BE"/>
    <w:rsid w:val="004E78F0"/>
    <w:rsid w:val="004F4B8B"/>
    <w:rsid w:val="004F7CB7"/>
    <w:rsid w:val="00500C59"/>
    <w:rsid w:val="0050492B"/>
    <w:rsid w:val="005052AD"/>
    <w:rsid w:val="00506538"/>
    <w:rsid w:val="00511002"/>
    <w:rsid w:val="0051673D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72036"/>
    <w:rsid w:val="00591648"/>
    <w:rsid w:val="0059411B"/>
    <w:rsid w:val="00597791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21D56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62CD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2159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8B5"/>
    <w:rsid w:val="009D54F9"/>
    <w:rsid w:val="009D6444"/>
    <w:rsid w:val="009D7BC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3469"/>
    <w:rsid w:val="00AC3B66"/>
    <w:rsid w:val="00AC686F"/>
    <w:rsid w:val="00AD4026"/>
    <w:rsid w:val="00AE3214"/>
    <w:rsid w:val="00AE38DC"/>
    <w:rsid w:val="00AE4808"/>
    <w:rsid w:val="00AE4FAA"/>
    <w:rsid w:val="00AF121A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A3D14"/>
    <w:rsid w:val="00CA5E24"/>
    <w:rsid w:val="00CA61A2"/>
    <w:rsid w:val="00CC54F2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6785D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25E6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498E"/>
    <w:rsid w:val="00E05375"/>
    <w:rsid w:val="00E07FD4"/>
    <w:rsid w:val="00E150BB"/>
    <w:rsid w:val="00E21E48"/>
    <w:rsid w:val="00E267D6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9B9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787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11D"/>
    <w:rPr>
      <w:sz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43111D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43111D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43111D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43111D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43111D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111D"/>
    <w:pPr>
      <w:jc w:val="center"/>
    </w:pPr>
    <w:rPr>
      <w:lang w:val="en-US"/>
    </w:rPr>
  </w:style>
  <w:style w:type="paragraph" w:styleId="BodyTextIndent">
    <w:name w:val="Body Text Indent"/>
    <w:basedOn w:val="Normal"/>
    <w:rsid w:val="0043111D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43111D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43111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3111D"/>
  </w:style>
  <w:style w:type="paragraph" w:styleId="BodyText2">
    <w:name w:val="Body Text 2"/>
    <w:basedOn w:val="Normal"/>
    <w:rsid w:val="0043111D"/>
    <w:pPr>
      <w:jc w:val="both"/>
    </w:pPr>
  </w:style>
  <w:style w:type="paragraph" w:styleId="Footer">
    <w:name w:val="footer"/>
    <w:basedOn w:val="Normal"/>
    <w:link w:val="FooterChar"/>
    <w:uiPriority w:val="99"/>
    <w:rsid w:val="004311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111D"/>
  </w:style>
  <w:style w:type="paragraph" w:styleId="BodyTextIndent3">
    <w:name w:val="Body Text Indent 3"/>
    <w:basedOn w:val="Normal"/>
    <w:rsid w:val="0043111D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43111D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43111D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43111D"/>
    <w:rPr>
      <w:color w:val="0000FF"/>
      <w:u w:val="single"/>
    </w:rPr>
  </w:style>
  <w:style w:type="paragraph" w:styleId="BlockText">
    <w:name w:val="Block Text"/>
    <w:basedOn w:val="Normal"/>
    <w:rsid w:val="0043111D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A039D-66E8-4B64-87E9-97924642B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Gihan</cp:lastModifiedBy>
  <cp:revision>8</cp:revision>
  <cp:lastPrinted>2010-01-21T05:27:00Z</cp:lastPrinted>
  <dcterms:created xsi:type="dcterms:W3CDTF">2011-01-27T06:37:00Z</dcterms:created>
  <dcterms:modified xsi:type="dcterms:W3CDTF">2014-12-23T14:14:00Z</dcterms:modified>
</cp:coreProperties>
</file>